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F3AC" w14:textId="273116EB" w:rsidR="00D94EC7" w:rsidRDefault="00D94EC7">
      <w:pPr>
        <w:rPr>
          <w:rFonts w:ascii="微软雅黑" w:eastAsia="微软雅黑" w:hAnsi="微软雅黑"/>
          <w:color w:val="0B5394"/>
          <w:shd w:val="clear" w:color="auto" w:fill="FFFFFF"/>
        </w:rPr>
      </w:pPr>
      <w:r>
        <w:br/>
      </w:r>
      <w:hyperlink r:id="rId5" w:history="1">
        <w:r w:rsidRPr="00AA155B">
          <w:rPr>
            <w:rStyle w:val="a5"/>
            <w:rFonts w:ascii="微软雅黑" w:eastAsia="微软雅黑" w:hAnsi="微软雅黑" w:hint="eastAsia"/>
            <w:shd w:val="clear" w:color="auto" w:fill="FFFFFF"/>
          </w:rPr>
          <w:t>https://www.bilibili.com/video/av81055119</w:t>
        </w:r>
      </w:hyperlink>
    </w:p>
    <w:p w14:paraId="6D2983A2" w14:textId="0F808A87" w:rsidR="00D94EC7" w:rsidRPr="00D94EC7" w:rsidRDefault="00D94EC7">
      <w:pPr>
        <w:rPr>
          <w:rFonts w:ascii="楷体" w:eastAsia="楷体" w:hAnsi="楷体"/>
          <w:color w:val="000000"/>
          <w:sz w:val="30"/>
          <w:szCs w:val="30"/>
          <w:shd w:val="clear" w:color="auto" w:fill="FFFFFF"/>
        </w:rPr>
      </w:pPr>
      <w:r w:rsidRPr="00D94EC7">
        <w:rPr>
          <w:rFonts w:ascii="楷体" w:eastAsia="楷体" w:hAnsi="楷体" w:hint="eastAsia"/>
          <w:color w:val="000000"/>
          <w:shd w:val="clear" w:color="auto" w:fill="FFFFFF"/>
        </w:rPr>
        <w:t>感谢这位助教</w:t>
      </w:r>
      <w:proofErr w:type="spellStart"/>
      <w:r w:rsidRPr="00D94EC7">
        <w:rPr>
          <w:rFonts w:ascii="楷体" w:eastAsia="楷体" w:hAnsi="楷体" w:hint="eastAsia"/>
          <w:color w:val="000000"/>
          <w:shd w:val="clear" w:color="auto" w:fill="FFFFFF"/>
        </w:rPr>
        <w:t>xgg</w:t>
      </w:r>
      <w:proofErr w:type="spellEnd"/>
      <w:r w:rsidRPr="00D94EC7">
        <w:rPr>
          <w:rFonts w:ascii="楷体" w:eastAsia="楷体" w:hAnsi="楷体" w:hint="eastAsia"/>
          <w:color w:val="000000"/>
          <w:shd w:val="clear" w:color="auto" w:fill="FFFFFF"/>
        </w:rPr>
        <w:t>的详细讲解，看了之后对数值处理有种茅塞顿开的感觉</w:t>
      </w:r>
      <w:r w:rsidRPr="00D94EC7">
        <w:rPr>
          <w:rFonts w:ascii="楷体" w:eastAsia="楷体" w:hAnsi="楷体" w:hint="eastAsia"/>
          <w:strike/>
          <w:color w:val="000000"/>
          <w:shd w:val="clear" w:color="auto" w:fill="FFFFFF"/>
        </w:rPr>
        <w:t>原来我之前的数据处理都是乱搞怪不得分那么低</w:t>
      </w:r>
    </w:p>
    <w:p w14:paraId="10C816BF" w14:textId="77777777" w:rsidR="00D94EC7" w:rsidRDefault="00D94EC7">
      <w:pPr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</w:p>
    <w:p w14:paraId="77DE9B7B" w14:textId="49886644" w:rsidR="00FF6FDB" w:rsidRDefault="00D07EFA">
      <w:pPr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17-18秋冬部分试题回忆</w:t>
      </w:r>
    </w:p>
    <w:p w14:paraId="2C7C2135" w14:textId="77777777" w:rsidR="00D07EFA" w:rsidRDefault="00D07EFA">
      <w:pPr>
        <w:rPr>
          <w:rFonts w:ascii="楷体" w:eastAsia="楷体" w:hAnsi="楷体"/>
          <w:color w:val="000000"/>
          <w:shd w:val="clear" w:color="auto" w:fill="FFFFFF"/>
        </w:rPr>
      </w:pPr>
      <w:r w:rsidRPr="00D07EFA">
        <w:rPr>
          <w:rFonts w:ascii="楷体" w:eastAsia="楷体" w:hAnsi="楷体" w:hint="eastAsia"/>
          <w:color w:val="000000"/>
          <w:shd w:val="clear" w:color="auto" w:fill="FFFFFF"/>
        </w:rPr>
        <w:t>单选考了分光计调节，李</w:t>
      </w:r>
      <w:proofErr w:type="gram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萨</w:t>
      </w:r>
      <w:proofErr w:type="gram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如图形不稳定调什么，测量仪器选择，亮十字什么状态</w:t>
      </w:r>
      <w:proofErr w:type="gram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下载物</w:t>
      </w:r>
      <w:proofErr w:type="gram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平台算调节好了，</w:t>
      </w:r>
    </w:p>
    <w:p w14:paraId="342C4516" w14:textId="77777777" w:rsidR="00D07EFA" w:rsidRDefault="00D07EFA">
      <w:pPr>
        <w:rPr>
          <w:rFonts w:ascii="楷体" w:eastAsia="楷体" w:hAnsi="楷体"/>
          <w:color w:val="000000"/>
          <w:shd w:val="clear" w:color="auto" w:fill="FFFFFF"/>
        </w:rPr>
      </w:pPr>
      <w:r w:rsidRPr="00D07EFA">
        <w:rPr>
          <w:rFonts w:ascii="楷体" w:eastAsia="楷体" w:hAnsi="楷体" w:hint="eastAsia"/>
          <w:color w:val="000000"/>
          <w:shd w:val="clear" w:color="auto" w:fill="FFFFFF"/>
        </w:rPr>
        <w:t>多选考了系统误差，</w:t>
      </w:r>
    </w:p>
    <w:p w14:paraId="76CB1495" w14:textId="77777777" w:rsidR="00D07EFA" w:rsidRDefault="00D07EFA">
      <w:pPr>
        <w:rPr>
          <w:rFonts w:ascii="楷体" w:eastAsia="楷体" w:hAnsi="楷体"/>
          <w:color w:val="000000"/>
          <w:shd w:val="clear" w:color="auto" w:fill="FFFFFF"/>
        </w:rPr>
      </w:pPr>
      <w:r w:rsidRPr="00D07EFA">
        <w:rPr>
          <w:rFonts w:ascii="楷体" w:eastAsia="楷体" w:hAnsi="楷体" w:hint="eastAsia"/>
          <w:color w:val="000000"/>
          <w:shd w:val="clear" w:color="auto" w:fill="FFFFFF"/>
        </w:rPr>
        <w:t>填空考了有效数字</w:t>
      </w:r>
      <w:proofErr w:type="gram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修约原则</w:t>
      </w:r>
      <w:proofErr w:type="gram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是什么，3Σ原则里的0.683，分光计</w:t>
      </w:r>
      <w:proofErr w:type="gram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左右窗读书</w:t>
      </w:r>
      <w:proofErr w:type="gram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消除什么误差，游标卡尺最小精度，大题有有效数字传递还有示波器，分光计的大题最后让你任选做过的实验分析利弊，提出改进，</w:t>
      </w:r>
      <w:proofErr w:type="spell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emmm</w:t>
      </w:r>
      <w:proofErr w:type="spell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脑子已经空白了，大佬补充吧。</w:t>
      </w:r>
    </w:p>
    <w:p w14:paraId="48E5E289" w14:textId="67E189A5" w:rsidR="00D07EFA" w:rsidRDefault="00D07EFA">
      <w:pPr>
        <w:rPr>
          <w:rFonts w:ascii="楷体" w:eastAsia="楷体" w:hAnsi="楷体"/>
          <w:color w:val="000000"/>
          <w:shd w:val="clear" w:color="auto" w:fill="FFFFFF"/>
        </w:rPr>
      </w:pPr>
      <w:r w:rsidRPr="00D07EFA">
        <w:rPr>
          <w:rFonts w:ascii="楷体" w:eastAsia="楷体" w:hAnsi="楷体" w:hint="eastAsia"/>
          <w:color w:val="000000"/>
          <w:shd w:val="clear" w:color="auto" w:fill="FFFFFF"/>
        </w:rPr>
        <w:t xml:space="preserve"> 我觉得考两个必做实验的操作有点多，考试前他们跟我讲要多看看绪论，</w:t>
      </w:r>
      <w:proofErr w:type="spell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emmm</w:t>
      </w:r>
      <w:proofErr w:type="spell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所以</w:t>
      </w:r>
      <w:proofErr w:type="gram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凉凉</w:t>
      </w:r>
      <w:proofErr w:type="gramEnd"/>
      <w:r w:rsidRPr="00D07EFA">
        <w:rPr>
          <w:rFonts w:ascii="楷体" w:eastAsia="楷体" w:hAnsi="楷体" w:hint="eastAsia"/>
          <w:color w:val="000000"/>
          <w:shd w:val="clear" w:color="auto" w:fill="FFFFFF"/>
        </w:rPr>
        <w:t xml:space="preserve"> </w:t>
      </w:r>
      <w:proofErr w:type="spell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emm</w:t>
      </w:r>
      <w:proofErr w:type="spell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我应该去复习大雾啦</w:t>
      </w:r>
    </w:p>
    <w:p w14:paraId="526A5FF9" w14:textId="4D332656" w:rsidR="00D07EFA" w:rsidRDefault="00D07EFA">
      <w:pPr>
        <w:rPr>
          <w:rFonts w:ascii="楷体" w:eastAsia="楷体" w:hAnsi="楷体"/>
          <w:color w:val="000000"/>
          <w:shd w:val="clear" w:color="auto" w:fill="FFFFFF"/>
        </w:rPr>
      </w:pPr>
      <w:r w:rsidRPr="00D07EFA">
        <w:rPr>
          <w:rFonts w:ascii="楷体" w:eastAsia="楷体" w:hAnsi="楷体" w:hint="eastAsia"/>
          <w:color w:val="000000"/>
          <w:shd w:val="clear" w:color="auto" w:fill="FFFFFF"/>
        </w:rPr>
        <w:t>补充一下 李</w:t>
      </w:r>
      <w:proofErr w:type="gram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萨</w:t>
      </w:r>
      <w:proofErr w:type="gram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如图形，Uy是一个周期内为倒三角形的扫描电压，整个图形是上小下大的8，让画</w:t>
      </w:r>
      <w:proofErr w:type="spellStart"/>
      <w:r w:rsidRPr="00D07EFA">
        <w:rPr>
          <w:rFonts w:ascii="楷体" w:eastAsia="楷体" w:hAnsi="楷体" w:hint="eastAsia"/>
          <w:color w:val="000000"/>
          <w:shd w:val="clear" w:color="auto" w:fill="FFFFFF"/>
        </w:rPr>
        <w:t>ux</w:t>
      </w:r>
      <w:proofErr w:type="spellEnd"/>
      <w:r w:rsidRPr="00D07EFA">
        <w:rPr>
          <w:rFonts w:ascii="楷体" w:eastAsia="楷体" w:hAnsi="楷体" w:hint="eastAsia"/>
          <w:color w:val="000000"/>
          <w:shd w:val="clear" w:color="auto" w:fill="FFFFFF"/>
        </w:rPr>
        <w:t>，第二问给了一个45度斜线的图，问为什么是这样 还有那个分光计的检验是否水平的那个光路图和原理也要求画了</w:t>
      </w:r>
    </w:p>
    <w:p w14:paraId="3E52872F" w14:textId="7F18FD06" w:rsidR="00D94EC7" w:rsidRDefault="00D94EC7">
      <w:pPr>
        <w:rPr>
          <w:rFonts w:ascii="楷体" w:eastAsia="楷体" w:hAnsi="楷体"/>
          <w:color w:val="000000"/>
          <w:shd w:val="clear" w:color="auto" w:fill="FFFFFF"/>
        </w:rPr>
      </w:pPr>
    </w:p>
    <w:p w14:paraId="7CAFBF0B" w14:textId="3857F3F7" w:rsidR="00D94EC7" w:rsidRPr="00D94EC7" w:rsidRDefault="00D94EC7">
      <w:pPr>
        <w:rPr>
          <w:rFonts w:ascii="楷体" w:eastAsia="楷体" w:hAnsi="楷体"/>
          <w:b/>
          <w:bCs/>
          <w:color w:val="000000"/>
          <w:sz w:val="36"/>
          <w:szCs w:val="40"/>
          <w:shd w:val="clear" w:color="auto" w:fill="FFFFFF"/>
        </w:rPr>
      </w:pPr>
      <w:r w:rsidRPr="00D94EC7">
        <w:rPr>
          <w:rFonts w:ascii="楷体" w:eastAsia="楷体" w:hAnsi="楷体" w:hint="eastAsia"/>
          <w:b/>
          <w:bCs/>
          <w:color w:val="000000"/>
          <w:sz w:val="36"/>
          <w:szCs w:val="40"/>
          <w:shd w:val="clear" w:color="auto" w:fill="FFFFFF"/>
        </w:rPr>
        <w:t>2</w:t>
      </w:r>
      <w:r w:rsidRPr="00D94EC7">
        <w:rPr>
          <w:rFonts w:ascii="楷体" w:eastAsia="楷体" w:hAnsi="楷体"/>
          <w:b/>
          <w:bCs/>
          <w:color w:val="000000"/>
          <w:sz w:val="36"/>
          <w:szCs w:val="40"/>
          <w:shd w:val="clear" w:color="auto" w:fill="FFFFFF"/>
        </w:rPr>
        <w:t>0</w:t>
      </w:r>
      <w:r w:rsidRPr="00D94EC7">
        <w:rPr>
          <w:rFonts w:ascii="楷体" w:eastAsia="楷体" w:hAnsi="楷体" w:hint="eastAsia"/>
          <w:b/>
          <w:bCs/>
          <w:color w:val="000000"/>
          <w:sz w:val="36"/>
          <w:szCs w:val="40"/>
          <w:shd w:val="clear" w:color="auto" w:fill="FFFFFF"/>
        </w:rPr>
        <w:t>-</w:t>
      </w:r>
      <w:r w:rsidRPr="00D94EC7">
        <w:rPr>
          <w:rFonts w:ascii="楷体" w:eastAsia="楷体" w:hAnsi="楷体"/>
          <w:b/>
          <w:bCs/>
          <w:color w:val="000000"/>
          <w:sz w:val="36"/>
          <w:szCs w:val="40"/>
          <w:shd w:val="clear" w:color="auto" w:fill="FFFFFF"/>
        </w:rPr>
        <w:t>21</w:t>
      </w:r>
      <w:r w:rsidRPr="00D94EC7">
        <w:rPr>
          <w:rFonts w:ascii="楷体" w:eastAsia="楷体" w:hAnsi="楷体" w:hint="eastAsia"/>
          <w:b/>
          <w:bCs/>
          <w:color w:val="000000"/>
          <w:sz w:val="36"/>
          <w:szCs w:val="40"/>
          <w:shd w:val="clear" w:color="auto" w:fill="FFFFFF"/>
        </w:rPr>
        <w:t>年回忆卷</w:t>
      </w:r>
    </w:p>
    <w:p w14:paraId="70689B5E" w14:textId="77777777" w:rsidR="00D94EC7" w:rsidRPr="00D94EC7" w:rsidRDefault="00D94EC7" w:rsidP="00D94EC7">
      <w:p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想着还是等考试结束再发，</w:t>
      </w:r>
      <w:del w:id="0" w:author="Unknown">
        <w:r w:rsidRPr="00D94EC7">
          <w:rPr>
            <w:rFonts w:ascii="楷体" w:eastAsia="楷体" w:hAnsi="楷体" w:cs="宋体" w:hint="eastAsia"/>
            <w:color w:val="000000"/>
            <w:kern w:val="0"/>
            <w:sz w:val="24"/>
            <w:szCs w:val="24"/>
          </w:rPr>
          <w:delText>以免违反什么规定</w:delText>
        </w:r>
      </w:del>
    </w:p>
    <w:p w14:paraId="781D6B6B" w14:textId="77777777" w:rsidR="00D94EC7" w:rsidRPr="00D94EC7" w:rsidRDefault="00D94EC7" w:rsidP="00D94EC7">
      <w:pPr>
        <w:shd w:val="clear" w:color="auto" w:fill="FFFFFF"/>
        <w:spacing w:after="240"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一个小时左右很多人都交卷了。希望对大家有所帮助。</w:t>
      </w:r>
    </w:p>
    <w:p w14:paraId="1BAED4E5" w14:textId="77777777" w:rsidR="00D94EC7" w:rsidRPr="00D94EC7" w:rsidRDefault="00D94EC7" w:rsidP="00D94EC7">
      <w:p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记得带计算器、铅笔、橡皮、直尺</w:t>
      </w:r>
    </w:p>
    <w:p w14:paraId="1D2A13C2" w14:textId="77777777" w:rsidR="00D94EC7" w:rsidRPr="00D94EC7" w:rsidRDefault="00D94EC7" w:rsidP="00D94EC7">
      <w:p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建议透彻理解</w:t>
      </w:r>
      <w:r w:rsidRPr="00D94EC7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分光计</w:t>
      </w:r>
    </w:p>
    <w:p w14:paraId="7244C6A6" w14:textId="77777777" w:rsidR="00D94EC7" w:rsidRPr="00D94EC7" w:rsidRDefault="00D94EC7" w:rsidP="00D94EC7">
      <w:p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b/>
          <w:bCs/>
          <w:color w:val="000000"/>
          <w:kern w:val="0"/>
          <w:sz w:val="24"/>
          <w:szCs w:val="24"/>
        </w:rPr>
        <w:t>待补充</w:t>
      </w: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一个填空题。 感谢已被</w:t>
      </w:r>
      <w:proofErr w:type="spellStart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ffsdd</w:t>
      </w:r>
      <w:proofErr w:type="spellEnd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补充！</w:t>
      </w:r>
    </w:p>
    <w:p w14:paraId="5385D1F4" w14:textId="77777777" w:rsidR="00D94EC7" w:rsidRPr="00D94EC7" w:rsidRDefault="00D94EC7" w:rsidP="00D94EC7">
      <w:pPr>
        <w:shd w:val="clear" w:color="auto" w:fill="FFFFFF"/>
        <w:spacing w:after="120" w:line="240" w:lineRule="auto"/>
        <w:jc w:val="left"/>
        <w:outlineLvl w:val="3"/>
        <w:rPr>
          <w:rFonts w:ascii="楷体" w:eastAsia="楷体" w:hAnsi="楷体" w:cs="宋体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kern w:val="0"/>
          <w:sz w:val="24"/>
          <w:szCs w:val="24"/>
        </w:rPr>
        <w:t>一、选择题</w:t>
      </w:r>
    </w:p>
    <w:p w14:paraId="4FD45D06" w14:textId="77777777" w:rsidR="00D94EC7" w:rsidRPr="00D94EC7" w:rsidRDefault="00D94EC7" w:rsidP="00D94EC7">
      <w:pPr>
        <w:shd w:val="clear" w:color="auto" w:fill="FFFFFF"/>
        <w:spacing w:after="240"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五个，每个4分，一共20分；</w:t>
      </w:r>
    </w:p>
    <w:p w14:paraId="210191CA" w14:textId="77777777" w:rsidR="00D94EC7" w:rsidRPr="00D94EC7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B类不确定度和什么有关；</w:t>
      </w:r>
    </w:p>
    <w:p w14:paraId="5442A75B" w14:textId="77777777" w:rsidR="00D94EC7" w:rsidRPr="00D94EC7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直接测量量的有效数字位数和量具、数据大小哪个有关/都有关；</w:t>
      </w:r>
    </w:p>
    <w:p w14:paraId="1C1B3802" w14:textId="77777777" w:rsidR="00D94EC7" w:rsidRPr="00D94EC7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自准直法给了两个图（正面亮</w:t>
      </w:r>
      <w:proofErr w:type="gramStart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十字在下方叉丝</w:t>
      </w:r>
      <w:proofErr w:type="gramEnd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上，反面亮</w:t>
      </w:r>
      <w:proofErr w:type="gramStart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十字在上方叉丝</w:t>
      </w:r>
      <w:proofErr w:type="gramEnd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上），问平行光筒的光轴与反射镜、反射镜正面、反射镜背面或载物平台转轴哪个垂直；</w:t>
      </w:r>
    </w:p>
    <w:p w14:paraId="5B40786C" w14:textId="77777777" w:rsidR="00D94EC7" w:rsidRPr="00D94EC7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分光计实验用左右两个视窗读数的目的；</w:t>
      </w:r>
    </w:p>
    <w:p w14:paraId="53589CF4" w14:textId="11DE952A" w:rsidR="00D94EC7" w:rsidRPr="00D94EC7" w:rsidRDefault="00D94EC7" w:rsidP="00D94EC7">
      <w:pPr>
        <w:numPr>
          <w:ilvl w:val="0"/>
          <w:numId w:val="1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3.15 mm 这个值可能是什么仪器测出来的（刻度尺、</w:t>
      </w:r>
      <w:r w:rsidR="001375B6"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50分度卡尺</w:t>
      </w: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、20分度卡尺、10分度卡尺）</w:t>
      </w:r>
    </w:p>
    <w:p w14:paraId="098A0EB1" w14:textId="77777777" w:rsidR="00D94EC7" w:rsidRPr="00D94EC7" w:rsidRDefault="00D94EC7" w:rsidP="00D94EC7">
      <w:pPr>
        <w:shd w:val="clear" w:color="auto" w:fill="FFFFFF"/>
        <w:spacing w:after="120" w:line="240" w:lineRule="auto"/>
        <w:jc w:val="left"/>
        <w:outlineLvl w:val="3"/>
        <w:rPr>
          <w:rFonts w:ascii="楷体" w:eastAsia="楷体" w:hAnsi="楷体" w:cs="宋体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kern w:val="0"/>
          <w:sz w:val="24"/>
          <w:szCs w:val="24"/>
        </w:rPr>
        <w:t>二、填空题</w:t>
      </w:r>
    </w:p>
    <w:p w14:paraId="10624BCF" w14:textId="77777777" w:rsidR="00D94EC7" w:rsidRPr="00D94EC7" w:rsidRDefault="00D94EC7" w:rsidP="00D94EC7">
      <w:pPr>
        <w:shd w:val="clear" w:color="auto" w:fill="FFFFFF"/>
        <w:spacing w:after="240"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六个，每个5分，一共30分；</w:t>
      </w:r>
    </w:p>
    <w:p w14:paraId="2602FDD2" w14:textId="77777777" w:rsidR="00D94EC7" w:rsidRPr="00D94EC7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已定系统误差的定义以及引起的原因；</w:t>
      </w:r>
    </w:p>
    <w:p w14:paraId="5BD02EEA" w14:textId="77777777" w:rsidR="00D94EC7" w:rsidRPr="00D94EC7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分光计三个垂直分别是什么；</w:t>
      </w:r>
    </w:p>
    <w:p w14:paraId="5CA4A7BD" w14:textId="77777777" w:rsidR="00D94EC7" w:rsidRPr="00D94EC7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示波器的结构（四部分）；</w:t>
      </w:r>
    </w:p>
    <w:p w14:paraId="33C3EA9B" w14:textId="77777777" w:rsidR="00D94EC7" w:rsidRPr="00D94EC7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测量/读取示波器的周期的三种方法；</w:t>
      </w:r>
    </w:p>
    <w:p w14:paraId="7E0C1A31" w14:textId="77777777" w:rsidR="00D94EC7" w:rsidRPr="00D94EC7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计算角度向弧度的转换（59°30'±3' → ）；</w:t>
      </w:r>
    </w:p>
    <w:p w14:paraId="3155BA7F" w14:textId="77777777" w:rsidR="00D94EC7" w:rsidRPr="00D94EC7" w:rsidRDefault="00D94EC7" w:rsidP="00D94EC7">
      <w:pPr>
        <w:numPr>
          <w:ilvl w:val="0"/>
          <w:numId w:val="2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感谢</w:t>
      </w:r>
      <w:proofErr w:type="spellStart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ffsdd</w:t>
      </w:r>
      <w:proofErr w:type="spellEnd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的补充！</w:t>
      </w:r>
    </w:p>
    <w:p w14:paraId="40E054CE" w14:textId="77777777" w:rsidR="00D94EC7" w:rsidRPr="00D94EC7" w:rsidRDefault="00D94EC7" w:rsidP="00D94EC7">
      <w:pPr>
        <w:shd w:val="clear" w:color="auto" w:fill="FFFFFF"/>
        <w:spacing w:line="240" w:lineRule="auto"/>
        <w:jc w:val="left"/>
        <w:rPr>
          <w:rFonts w:ascii="楷体" w:eastAsia="楷体" w:hAnsi="楷体" w:cs="宋体"/>
          <w:color w:val="777777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777777"/>
          <w:kern w:val="0"/>
          <w:sz w:val="24"/>
          <w:szCs w:val="24"/>
        </w:rPr>
        <w:t>以下是引用8楼：用户</w:t>
      </w:r>
      <w:proofErr w:type="spellStart"/>
      <w:r w:rsidRPr="00D94EC7">
        <w:rPr>
          <w:rFonts w:ascii="楷体" w:eastAsia="楷体" w:hAnsi="楷体" w:cs="宋体" w:hint="eastAsia"/>
          <w:b/>
          <w:bCs/>
          <w:color w:val="777777"/>
          <w:kern w:val="0"/>
          <w:sz w:val="24"/>
          <w:szCs w:val="24"/>
        </w:rPr>
        <w:t>ffsdd</w:t>
      </w:r>
      <w:proofErr w:type="spellEnd"/>
      <w:r w:rsidRPr="00D94EC7">
        <w:rPr>
          <w:rFonts w:ascii="楷体" w:eastAsia="楷体" w:hAnsi="楷体" w:cs="宋体" w:hint="eastAsia"/>
          <w:color w:val="777777"/>
          <w:kern w:val="0"/>
          <w:sz w:val="24"/>
          <w:szCs w:val="24"/>
        </w:rPr>
        <w:t>在2021-01-23 19:52:56的发言：</w:t>
      </w:r>
      <w:r w:rsidRPr="00D94EC7">
        <w:rPr>
          <w:rFonts w:ascii="楷体" w:eastAsia="楷体" w:hAnsi="楷体" w:cs="宋体" w:hint="eastAsia"/>
          <w:b/>
          <w:bCs/>
          <w:color w:val="777777"/>
          <w:kern w:val="0"/>
          <w:sz w:val="24"/>
          <w:szCs w:val="24"/>
        </w:rPr>
        <w:t>填空还有一个是数据处理的方法（3种）</w:t>
      </w:r>
    </w:p>
    <w:p w14:paraId="7922454A" w14:textId="77777777" w:rsidR="00D94EC7" w:rsidRPr="00D94EC7" w:rsidRDefault="00D94EC7" w:rsidP="00D94EC7">
      <w:pPr>
        <w:shd w:val="clear" w:color="auto" w:fill="FFFFFF"/>
        <w:spacing w:after="120" w:line="240" w:lineRule="auto"/>
        <w:jc w:val="left"/>
        <w:outlineLvl w:val="3"/>
        <w:rPr>
          <w:rFonts w:ascii="楷体" w:eastAsia="楷体" w:hAnsi="楷体" w:cs="宋体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kern w:val="0"/>
          <w:sz w:val="24"/>
          <w:szCs w:val="24"/>
        </w:rPr>
        <w:t>三、简答题</w:t>
      </w:r>
    </w:p>
    <w:p w14:paraId="32C91BA6" w14:textId="77B9E020" w:rsidR="00D94EC7" w:rsidRPr="00D94EC7" w:rsidRDefault="00D94EC7" w:rsidP="00D94EC7">
      <w:pPr>
        <w:numPr>
          <w:ilvl w:val="0"/>
          <w:numId w:val="3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设计实验，平行光筒+汞灯都坏了，设计实验测量三棱镜顶角。写出测量原理、光路图、测量步骤与测量公式；15分</w:t>
      </w:r>
      <w:r w:rsidRPr="00D94EC7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  <w:r w:rsidRPr="00D94EC7">
        <w:rPr>
          <w:rFonts w:ascii="楷体" w:eastAsia="楷体" w:hAnsi="楷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08B7086" wp14:editId="66697BA9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7B34" w14:textId="77777777" w:rsidR="00D94EC7" w:rsidRPr="00D94EC7" w:rsidRDefault="00D94EC7" w:rsidP="00D94EC7">
      <w:pPr>
        <w:numPr>
          <w:ilvl w:val="0"/>
          <w:numId w:val="3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计算不确定度（</w:t>
      </w:r>
      <w:proofErr w:type="gramStart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积商形式</w:t>
      </w:r>
      <w:proofErr w:type="gramEnd"/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）；15分</w:t>
      </w:r>
    </w:p>
    <w:p w14:paraId="0D217A2C" w14:textId="77777777" w:rsidR="00D94EC7" w:rsidRPr="00D94EC7" w:rsidRDefault="00D94EC7" w:rsidP="00D94EC7">
      <w:pPr>
        <w:numPr>
          <w:ilvl w:val="0"/>
          <w:numId w:val="3"/>
        </w:numPr>
        <w:shd w:val="clear" w:color="auto" w:fill="FFFFFF"/>
        <w:spacing w:line="240" w:lineRule="auto"/>
        <w:jc w:val="left"/>
        <w:rPr>
          <w:rFonts w:ascii="楷体" w:eastAsia="楷体" w:hAnsi="楷体" w:cs="宋体"/>
          <w:color w:val="000000"/>
          <w:kern w:val="0"/>
          <w:sz w:val="24"/>
          <w:szCs w:val="24"/>
        </w:rPr>
      </w:pPr>
      <w:r w:rsidRPr="00D94EC7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作图，得电阻与温度关系；20分</w:t>
      </w:r>
    </w:p>
    <w:p w14:paraId="21371E81" w14:textId="2F0C055F" w:rsidR="00D94EC7" w:rsidRDefault="00D94EC7">
      <w:pPr>
        <w:rPr>
          <w:rFonts w:ascii="楷体" w:eastAsia="楷体" w:hAnsi="楷体"/>
        </w:rPr>
      </w:pPr>
    </w:p>
    <w:p w14:paraId="7B36E46D" w14:textId="03E61E6A" w:rsidR="00D94EC7" w:rsidRDefault="00D94EC7">
      <w:pPr>
        <w:rPr>
          <w:rFonts w:ascii="楷体" w:eastAsia="楷体" w:hAnsi="楷体"/>
        </w:rPr>
      </w:pPr>
    </w:p>
    <w:p w14:paraId="2E2982E1" w14:textId="098EB853" w:rsidR="00D94EC7" w:rsidRDefault="00D94EC7">
      <w:pPr>
        <w:rPr>
          <w:rFonts w:ascii="楷体" w:eastAsia="楷体" w:hAnsi="楷体"/>
        </w:rPr>
      </w:pPr>
    </w:p>
    <w:p w14:paraId="4341FFAD" w14:textId="64DC1BD8" w:rsidR="00D94EC7" w:rsidRDefault="00D94EC7">
      <w:pPr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>2019</w:t>
      </w:r>
      <w:r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2020 </w:t>
      </w:r>
      <w:r>
        <w:rPr>
          <w:rFonts w:ascii="楷体" w:eastAsia="楷体" w:hAnsi="楷体" w:hint="eastAsia"/>
        </w:rPr>
        <w:t>回忆卷</w:t>
      </w:r>
    </w:p>
    <w:p w14:paraId="5D9732C8" w14:textId="77777777" w:rsidR="00D94EC7" w:rsidRPr="00D94EC7" w:rsidRDefault="00D94EC7" w:rsidP="00D94EC7">
      <w:pPr>
        <w:rPr>
          <w:rFonts w:ascii="楷体" w:eastAsia="楷体" w:hAnsi="楷体"/>
        </w:rPr>
      </w:pPr>
      <w:r w:rsidRPr="00D94EC7">
        <w:rPr>
          <w:rFonts w:ascii="楷体" w:eastAsia="楷体" w:hAnsi="楷体" w:hint="eastAsia"/>
          <w:color w:val="000000"/>
          <w:shd w:val="clear" w:color="auto" w:fill="FFFFFF"/>
        </w:rPr>
        <w:t xml:space="preserve">一、5道选择题（20） 第1.多次测量取平均值是为了 A 抵消偶然误差 B减小随机误差 后面两个值不记得了 </w:t>
      </w:r>
    </w:p>
    <w:p w14:paraId="0C841C7E" w14:textId="469526F8" w:rsidR="00D94EC7" w:rsidRPr="00D94EC7" w:rsidRDefault="00D94EC7" w:rsidP="00D94EC7">
      <w:pPr>
        <w:shd w:val="clear" w:color="auto" w:fill="FFFFFF"/>
        <w:rPr>
          <w:rFonts w:ascii="楷体" w:eastAsia="楷体" w:hAnsi="楷体"/>
          <w:color w:val="000000"/>
        </w:rPr>
      </w:pPr>
      <w:r w:rsidRPr="00D94EC7">
        <w:rPr>
          <w:rFonts w:ascii="楷体" w:eastAsia="楷体" w:hAnsi="楷体"/>
          <w:noProof/>
          <w:color w:val="000000"/>
        </w:rPr>
        <w:drawing>
          <wp:inline distT="0" distB="0" distL="0" distR="0" wp14:anchorId="0BD0A002" wp14:editId="7986E1E6">
            <wp:extent cx="1429385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CE96" w14:textId="77777777" w:rsidR="00D94EC7" w:rsidRPr="00D94EC7" w:rsidRDefault="00D94EC7" w:rsidP="00D94EC7">
      <w:pPr>
        <w:rPr>
          <w:rFonts w:ascii="楷体" w:eastAsia="楷体" w:hAnsi="楷体"/>
        </w:rPr>
      </w:pPr>
      <w:r w:rsidRPr="00D94EC7">
        <w:rPr>
          <w:rFonts w:ascii="楷体" w:eastAsia="楷体" w:hAnsi="楷体" w:hint="eastAsia"/>
          <w:color w:val="000000"/>
          <w:shd w:val="clear" w:color="auto" w:fill="FFFFFF"/>
        </w:rPr>
        <w:t>好吧选择题后面的我都记不得了</w:t>
      </w:r>
      <w:proofErr w:type="spellStart"/>
      <w:r w:rsidRPr="00D94EC7">
        <w:rPr>
          <w:rFonts w:ascii="楷体" w:eastAsia="楷体" w:hAnsi="楷体" w:hint="eastAsia"/>
          <w:color w:val="000000"/>
          <w:shd w:val="clear" w:color="auto" w:fill="FFFFFF"/>
        </w:rPr>
        <w:t>dbq</w:t>
      </w:r>
      <w:proofErr w:type="spellEnd"/>
      <w:r w:rsidRPr="00D94EC7">
        <w:rPr>
          <w:rFonts w:ascii="楷体" w:eastAsia="楷体" w:hAnsi="楷体" w:hint="eastAsia"/>
          <w:color w:val="000000"/>
          <w:shd w:val="clear" w:color="auto" w:fill="FFFFFF"/>
        </w:rPr>
        <w:t xml:space="preserve"> </w:t>
      </w:r>
    </w:p>
    <w:p w14:paraId="68132EE6" w14:textId="77777777" w:rsidR="00D94EC7" w:rsidRPr="00D94EC7" w:rsidRDefault="00D94EC7" w:rsidP="00D94EC7">
      <w:pPr>
        <w:shd w:val="clear" w:color="auto" w:fill="F5FAFF"/>
        <w:rPr>
          <w:rFonts w:ascii="楷体" w:eastAsia="楷体" w:hAnsi="楷体"/>
          <w:color w:val="000000"/>
        </w:rPr>
      </w:pPr>
      <w:r w:rsidRPr="00D94EC7">
        <w:rPr>
          <w:rFonts w:ascii="楷体" w:eastAsia="楷体" w:hAnsi="楷体" w:hint="eastAsia"/>
          <w:b/>
          <w:bCs/>
          <w:color w:val="000000"/>
        </w:rPr>
        <w:t>以下是引用3楼：用户小</w:t>
      </w:r>
      <w:proofErr w:type="gramStart"/>
      <w:r w:rsidRPr="00D94EC7">
        <w:rPr>
          <w:rFonts w:ascii="楷体" w:eastAsia="楷体" w:hAnsi="楷体" w:hint="eastAsia"/>
          <w:b/>
          <w:bCs/>
          <w:color w:val="000000"/>
        </w:rPr>
        <w:t>桢</w:t>
      </w:r>
      <w:proofErr w:type="gramEnd"/>
      <w:r w:rsidRPr="00D94EC7">
        <w:rPr>
          <w:rFonts w:ascii="楷体" w:eastAsia="楷体" w:hAnsi="楷体" w:hint="eastAsia"/>
          <w:b/>
          <w:bCs/>
          <w:color w:val="000000"/>
        </w:rPr>
        <w:t>同学在2020-01-14 17:14:18的发言：</w:t>
      </w:r>
      <w:hyperlink r:id="rId8" w:anchor="3" w:tgtFrame="_blank" w:history="1">
        <w:r w:rsidRPr="00D94EC7">
          <w:rPr>
            <w:rStyle w:val="a5"/>
            <w:rFonts w:ascii="楷体" w:eastAsia="楷体" w:hAnsi="楷体" w:hint="eastAsia"/>
            <w:b/>
            <w:bCs/>
            <w:color w:val="0B5394"/>
          </w:rPr>
          <w:t>&gt;&gt;查看原帖&lt;&lt;</w:t>
        </w:r>
      </w:hyperlink>
      <w:r w:rsidRPr="00D94EC7">
        <w:rPr>
          <w:rFonts w:ascii="楷体" w:eastAsia="楷体" w:hAnsi="楷体" w:hint="eastAsia"/>
          <w:color w:val="000000"/>
        </w:rPr>
        <w:t xml:space="preserve"> 补充选择题第4题，如何使李</w:t>
      </w:r>
      <w:proofErr w:type="gramStart"/>
      <w:r w:rsidRPr="00D94EC7">
        <w:rPr>
          <w:rFonts w:ascii="楷体" w:eastAsia="楷体" w:hAnsi="楷体" w:hint="eastAsia"/>
          <w:color w:val="000000"/>
        </w:rPr>
        <w:t>萨</w:t>
      </w:r>
      <w:proofErr w:type="gramEnd"/>
      <w:r w:rsidRPr="00D94EC7">
        <w:rPr>
          <w:rFonts w:ascii="楷体" w:eastAsia="楷体" w:hAnsi="楷体" w:hint="eastAsia"/>
          <w:color w:val="000000"/>
        </w:rPr>
        <w:t xml:space="preserve">如图形稳定下来 答案是调节信号发生器频率 </w:t>
      </w:r>
    </w:p>
    <w:p w14:paraId="42FB28A9" w14:textId="77777777" w:rsidR="00D94EC7" w:rsidRPr="00D94EC7" w:rsidRDefault="00D94EC7" w:rsidP="00D94EC7">
      <w:pPr>
        <w:shd w:val="clear" w:color="auto" w:fill="F5FAFF"/>
        <w:rPr>
          <w:rFonts w:ascii="楷体" w:eastAsia="楷体" w:hAnsi="楷体"/>
          <w:color w:val="000000"/>
        </w:rPr>
      </w:pPr>
      <w:r w:rsidRPr="00D94EC7">
        <w:rPr>
          <w:rFonts w:ascii="楷体" w:eastAsia="楷体" w:hAnsi="楷体" w:hint="eastAsia"/>
          <w:color w:val="808080"/>
        </w:rPr>
        <w:t>——</w:t>
      </w:r>
      <w:proofErr w:type="gramStart"/>
      <w:r w:rsidRPr="00D94EC7">
        <w:rPr>
          <w:rFonts w:ascii="楷体" w:eastAsia="楷体" w:hAnsi="楷体" w:hint="eastAsia"/>
          <w:color w:val="808080"/>
        </w:rPr>
        <w:t>来自微信小</w:t>
      </w:r>
      <w:proofErr w:type="gramEnd"/>
      <w:r w:rsidRPr="00D94EC7">
        <w:rPr>
          <w:rFonts w:ascii="楷体" w:eastAsia="楷体" w:hAnsi="楷体" w:hint="eastAsia"/>
          <w:color w:val="808080"/>
        </w:rPr>
        <w:t>程序「</w:t>
      </w:r>
      <w:r w:rsidRPr="00D94EC7">
        <w:rPr>
          <w:rFonts w:ascii="楷体" w:eastAsia="楷体" w:hAnsi="楷体" w:hint="eastAsia"/>
          <w:b/>
          <w:bCs/>
          <w:color w:val="000000"/>
        </w:rPr>
        <w:t>CC98</w:t>
      </w:r>
      <w:r w:rsidRPr="00D94EC7">
        <w:rPr>
          <w:rFonts w:ascii="楷体" w:eastAsia="楷体" w:hAnsi="楷体" w:hint="eastAsia"/>
          <w:color w:val="808080"/>
        </w:rPr>
        <w:t>」</w:t>
      </w:r>
    </w:p>
    <w:p w14:paraId="3853C5F1" w14:textId="77777777" w:rsidR="00D94EC7" w:rsidRPr="00D94EC7" w:rsidRDefault="00D94EC7" w:rsidP="00D94EC7">
      <w:pPr>
        <w:shd w:val="clear" w:color="auto" w:fill="F5FAFF"/>
        <w:rPr>
          <w:rFonts w:ascii="楷体" w:eastAsia="楷体" w:hAnsi="楷体"/>
          <w:color w:val="000000"/>
        </w:rPr>
      </w:pPr>
      <w:r w:rsidRPr="00D94EC7">
        <w:rPr>
          <w:rFonts w:ascii="楷体" w:eastAsia="楷体" w:hAnsi="楷体" w:hint="eastAsia"/>
          <w:b/>
          <w:bCs/>
          <w:color w:val="000000"/>
        </w:rPr>
        <w:t>以下是引用5楼：用户Plutonium在2020-01-14 19:15:09的发言：</w:t>
      </w:r>
      <w:hyperlink r:id="rId9" w:anchor="5" w:tgtFrame="_blank" w:history="1">
        <w:r w:rsidRPr="00D94EC7">
          <w:rPr>
            <w:rStyle w:val="a5"/>
            <w:rFonts w:ascii="楷体" w:eastAsia="楷体" w:hAnsi="楷体" w:hint="eastAsia"/>
            <w:b/>
            <w:bCs/>
            <w:color w:val="0B5394"/>
          </w:rPr>
          <w:t>&gt;&gt;查看原帖&lt;&lt;</w:t>
        </w:r>
      </w:hyperlink>
      <w:r w:rsidRPr="00D94EC7">
        <w:rPr>
          <w:rFonts w:ascii="楷体" w:eastAsia="楷体" w:hAnsi="楷体" w:hint="eastAsia"/>
          <w:color w:val="000000"/>
        </w:rPr>
        <w:t xml:space="preserve"> 补充：选择题的剩下三题，大致分别是：乘除时有效数字如何保留；</w:t>
      </w:r>
      <w:proofErr w:type="gramStart"/>
      <w:r w:rsidRPr="00D94EC7">
        <w:rPr>
          <w:rFonts w:ascii="楷体" w:eastAsia="楷体" w:hAnsi="楷体" w:hint="eastAsia"/>
          <w:color w:val="000000"/>
        </w:rPr>
        <w:t>叉丝模糊</w:t>
      </w:r>
      <w:proofErr w:type="gramEnd"/>
      <w:r w:rsidRPr="00D94EC7">
        <w:rPr>
          <w:rFonts w:ascii="楷体" w:eastAsia="楷体" w:hAnsi="楷体" w:hint="eastAsia"/>
          <w:color w:val="000000"/>
        </w:rPr>
        <w:t>时应该调节什么；不确定度的A、B类分量分别与什么误差对应（题干是选择其中正确的说法）</w:t>
      </w:r>
    </w:p>
    <w:p w14:paraId="5421248E" w14:textId="77777777" w:rsidR="00D94EC7" w:rsidRDefault="00D94EC7" w:rsidP="00D94EC7">
      <w:pPr>
        <w:rPr>
          <w:rFonts w:ascii="楷体" w:eastAsia="楷体" w:hAnsi="楷体"/>
          <w:color w:val="000000"/>
          <w:shd w:val="clear" w:color="auto" w:fill="FFFFFF"/>
        </w:rPr>
      </w:pPr>
      <w:r w:rsidRPr="00D94EC7">
        <w:rPr>
          <w:rFonts w:ascii="楷体" w:eastAsia="楷体" w:hAnsi="楷体" w:hint="eastAsia"/>
          <w:color w:val="000000"/>
          <w:shd w:val="clear" w:color="auto" w:fill="FFFFFF"/>
        </w:rPr>
        <w:t>二、填空题共30分，好像有6道的样子 测量值和真值的偏差总是相同的那一部分，这属于（）误差，可能因素有（）、（）、（）、测量者习惯等 分光光度计的组成 正态分布中-σ&lt;x&lt;+σ的概率是多少，σ值较大时正态曲线的形状 分光光度计为什么用</w:t>
      </w:r>
      <w:proofErr w:type="gramStart"/>
      <w:r w:rsidRPr="00D94EC7">
        <w:rPr>
          <w:rFonts w:ascii="楷体" w:eastAsia="楷体" w:hAnsi="楷体" w:hint="eastAsia"/>
          <w:color w:val="000000"/>
          <w:shd w:val="clear" w:color="auto" w:fill="FFFFFF"/>
        </w:rPr>
        <w:t>左右窗</w:t>
      </w:r>
      <w:proofErr w:type="gramEnd"/>
      <w:r w:rsidRPr="00D94EC7">
        <w:rPr>
          <w:rFonts w:ascii="楷体" w:eastAsia="楷体" w:hAnsi="楷体" w:hint="eastAsia"/>
          <w:color w:val="000000"/>
          <w:shd w:val="clear" w:color="auto" w:fill="FFFFFF"/>
        </w:rPr>
        <w:t xml:space="preserve">读数 分光光度计实验中自准直法的目的 示波器实验中没有考虑二极管的导通电阻会导致测量结果偏（），这属于（）误差，因此实际实验中负载电阻应选用阻值（）一点的电阻 </w:t>
      </w:r>
    </w:p>
    <w:p w14:paraId="690DE7C0" w14:textId="77777777" w:rsidR="00D94EC7" w:rsidRDefault="00D94EC7" w:rsidP="00D94EC7">
      <w:pPr>
        <w:rPr>
          <w:rFonts w:ascii="楷体" w:eastAsia="楷体" w:hAnsi="楷体"/>
          <w:color w:val="000000"/>
          <w:shd w:val="clear" w:color="auto" w:fill="FFFFFF"/>
        </w:rPr>
      </w:pPr>
      <w:r w:rsidRPr="00D94EC7">
        <w:rPr>
          <w:rFonts w:ascii="楷体" w:eastAsia="楷体" w:hAnsi="楷体" w:hint="eastAsia"/>
          <w:color w:val="000000"/>
          <w:shd w:val="clear" w:color="auto" w:fill="FFFFFF"/>
        </w:rPr>
        <w:t>三、2道简答题（20分） 1.示波器实验中，扫描周期1ms波形向左移动，扫描周期5s时波形为一条竖直直线并向右移动，解释原因 2.用自准直法测量三棱镜顶角，画出示意图和给出计算公式（这个好像实验报告里有）</w:t>
      </w:r>
    </w:p>
    <w:p w14:paraId="6B251F6F" w14:textId="168435BA" w:rsidR="00D94EC7" w:rsidRPr="00D94EC7" w:rsidRDefault="00D94EC7" w:rsidP="00D94EC7">
      <w:pPr>
        <w:rPr>
          <w:rFonts w:ascii="楷体" w:eastAsia="楷体" w:hAnsi="楷体"/>
        </w:rPr>
      </w:pPr>
      <w:r w:rsidRPr="00D94EC7">
        <w:rPr>
          <w:rFonts w:ascii="楷体" w:eastAsia="楷体" w:hAnsi="楷体" w:hint="eastAsia"/>
          <w:color w:val="000000"/>
          <w:shd w:val="clear" w:color="auto" w:fill="FFFFFF"/>
        </w:rPr>
        <w:t xml:space="preserve"> 四、2道问答题（30分） 1.某个星球上测单摆，给出测量的l和T（均含不确定度）以及直尺和毫秒表的允差 （1）写出g的测量结果 （2）判断不确定度的主要来源，以及如何在不改变测量条件的情况下提高准确度 2.给出公式L=L0（1+αt），以及8组L和t的测量值，要求画出直线图并求出α和L0</w:t>
      </w:r>
    </w:p>
    <w:sectPr w:rsidR="00D94EC7" w:rsidRPr="00D9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E35"/>
    <w:multiLevelType w:val="multilevel"/>
    <w:tmpl w:val="0C76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27DA8"/>
    <w:multiLevelType w:val="multilevel"/>
    <w:tmpl w:val="C436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F744A"/>
    <w:multiLevelType w:val="multilevel"/>
    <w:tmpl w:val="F7D6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39383">
    <w:abstractNumId w:val="0"/>
  </w:num>
  <w:num w:numId="2" w16cid:durableId="1022318594">
    <w:abstractNumId w:val="2"/>
  </w:num>
  <w:num w:numId="3" w16cid:durableId="172066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49"/>
    <w:rsid w:val="001375B6"/>
    <w:rsid w:val="003E08AF"/>
    <w:rsid w:val="0043385A"/>
    <w:rsid w:val="00645B17"/>
    <w:rsid w:val="00687178"/>
    <w:rsid w:val="00915572"/>
    <w:rsid w:val="00CC0AD6"/>
    <w:rsid w:val="00D07EFA"/>
    <w:rsid w:val="00D844A0"/>
    <w:rsid w:val="00D94EC7"/>
    <w:rsid w:val="00FF3949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0C2F"/>
  <w15:chartTrackingRefBased/>
  <w15:docId w15:val="{A223EBFC-B7CE-4F9A-9549-287356FE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78"/>
    <w:rPr>
      <w:rFonts w:eastAsia="宋体"/>
    </w:rPr>
  </w:style>
  <w:style w:type="paragraph" w:styleId="4">
    <w:name w:val="heading 4"/>
    <w:basedOn w:val="a"/>
    <w:link w:val="40"/>
    <w:uiPriority w:val="9"/>
    <w:qFormat/>
    <w:rsid w:val="00D94EC7"/>
    <w:pPr>
      <w:spacing w:before="100" w:beforeAutospacing="1" w:after="100" w:afterAutospacing="1" w:line="240" w:lineRule="auto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94EC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94EC7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4EC7"/>
    <w:rPr>
      <w:b/>
      <w:bCs/>
    </w:rPr>
  </w:style>
  <w:style w:type="character" w:styleId="a5">
    <w:name w:val="Hyperlink"/>
    <w:basedOn w:val="a0"/>
    <w:uiPriority w:val="99"/>
    <w:unhideWhenUsed/>
    <w:rsid w:val="00D94E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4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8104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5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1342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7488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13" w:color="CCCCCC"/>
            <w:bottom w:val="single" w:sz="6" w:space="0" w:color="CCCCCC"/>
            <w:right w:val="single" w:sz="6" w:space="13" w:color="CCCCCC"/>
          </w:divBdr>
          <w:divsChild>
            <w:div w:id="1588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98.org/topic/49011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bilibili.com/video/av810551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c98.org/topic/49011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妙</dc:creator>
  <cp:keywords/>
  <dc:description/>
  <cp:lastModifiedBy>永奇 毛</cp:lastModifiedBy>
  <cp:revision>7</cp:revision>
  <dcterms:created xsi:type="dcterms:W3CDTF">2021-12-18T06:38:00Z</dcterms:created>
  <dcterms:modified xsi:type="dcterms:W3CDTF">2024-01-13T15:19:00Z</dcterms:modified>
</cp:coreProperties>
</file>